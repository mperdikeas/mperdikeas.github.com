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1100" w:leader="none"/>
        </w:tabs>
        <w:jc w:val="both"/>
        <w:rPr>
          <w:color w:val="990033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257175</wp:posOffset>
                </wp:positionH>
                <wp:positionV relativeFrom="paragraph">
                  <wp:posOffset>703580</wp:posOffset>
                </wp:positionV>
                <wp:extent cx="1201420" cy="1201420"/>
                <wp:effectExtent l="0" t="0" r="0" b="0"/>
                <wp:wrapNone/>
                <wp:docPr id="1" name="graphi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960" cy="120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  <w:lang w:val="en-US"/>
                              </w:rPr>
                              <w:t>FOTO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" fillcolor="white" stroked="t" style="position:absolute;margin-left:20.25pt;margin-top:55.4pt;width:94.5pt;height:94.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  <w:lang w:val="en-US"/>
                        </w:rP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990033"/>
        </w:rPr>
        <w:t xml:space="preserve">                                                                                         </w:t>
      </w:r>
      <w:r>
        <w:rPr>
          <w:color w:val="990033"/>
          <w:lang w:eastAsia="el-GR"/>
        </w:rPr>
        <w:t xml:space="preserve">                                        </w:t>
      </w:r>
      <w:r>
        <w:rPr>
          <w:color w:val="990033"/>
          <w:lang w:eastAsia="el-GR"/>
        </w:rPr>
        <w:drawing>
          <wp:inline distT="0" distB="0" distL="0" distR="0">
            <wp:extent cx="1158240" cy="1638300"/>
            <wp:effectExtent l="0" t="0" r="0" b="0"/>
            <wp:docPr id="3" name="Εικόνα 7" descr="C:\Documents and Settings\central3\Επιφάνεια εργασίας\ΦΟΙΝΙΚΑΣ\oikosimo7a_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7" descr="C:\Documents and Settings\central3\Επιφάνεια εργασίας\ΦΟΙΝΙΚΑΣ\oikosimo7a_red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990033"/>
        </w:rPr>
        <w:t xml:space="preserve">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left" w:pos="8385" w:leader="none"/>
        </w:tabs>
        <w:jc w:val="both"/>
        <w:rPr>
          <w:b/>
          <w:b/>
          <w:color w:val="990033"/>
          <w:sz w:val="24"/>
          <w:szCs w:val="24"/>
          <w:lang w:val="en-US"/>
        </w:rPr>
      </w:pPr>
      <w:r>
        <w:rPr>
          <w:b/>
          <w:color w:val="990033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/>
          <w:b/>
          <w:b/>
          <w:color w:val="990033"/>
          <w:sz w:val="24"/>
          <w:szCs w:val="24"/>
          <w:lang w:val="en-US" w:eastAsia="el-GR"/>
        </w:rPr>
      </w:pPr>
      <w:r>
        <w:rPr>
          <w:rFonts w:eastAsia="Times New Roman" w:cs="Times New Roman" w:ascii="Pf universal" w:hAnsi="Pf universal"/>
          <w:b/>
          <w:color w:val="990033"/>
          <w:sz w:val="24"/>
          <w:szCs w:val="24"/>
          <w:lang w:eastAsia="el-GR"/>
        </w:rPr>
        <w:t xml:space="preserve">GR0601152 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/>
          <w:b/>
          <w:b/>
          <w:color w:val="990033"/>
          <w:sz w:val="24"/>
          <w:szCs w:val="24"/>
          <w:lang w:val="en-US" w:eastAsia="el-GR"/>
        </w:rPr>
      </w:pPr>
      <w:r>
        <w:rPr>
          <w:rFonts w:eastAsia="Times New Roman" w:cs="Times New Roman"/>
          <w:b/>
          <w:color w:val="990033"/>
          <w:sz w:val="24"/>
          <w:szCs w:val="24"/>
          <w:lang w:val="en-US" w:eastAsia="el-GR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/>
          <w:b/>
          <w:b/>
          <w:color w:val="990033"/>
          <w:sz w:val="24"/>
          <w:szCs w:val="24"/>
          <w:lang w:val="en-US" w:eastAsia="el-GR"/>
        </w:rPr>
      </w:pPr>
      <w:r>
        <w:rPr>
          <w:rFonts w:eastAsia="Times New Roman" w:cs="Times New Roman" w:ascii="Pf universal" w:hAnsi="Pf universal"/>
          <w:b/>
          <w:color w:val="990033"/>
          <w:sz w:val="24"/>
          <w:szCs w:val="24"/>
          <w:lang w:eastAsia="el-GR"/>
        </w:rPr>
        <w:t>Περδικέας Μενέλαος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Pf universal" w:hAnsi="Pf universal"/>
          <w:color w:val="990033"/>
          <w:sz w:val="24"/>
          <w:szCs w:val="24"/>
          <w:lang w:eastAsia="el-GR"/>
        </w:rPr>
        <w:br/>
        <w:t xml:space="preserve">Θ.: Συνιδρυτής </w:t>
      </w:r>
      <w:del w:id="0" w:author="Unknown Author" w:date="2018-09-26T17:46:00Z">
        <w:r>
          <w:rPr>
            <w:rFonts w:eastAsia="Times New Roman" w:cs="Times New Roman" w:ascii="Pf universal" w:hAnsi="Pf universal"/>
            <w:color w:val="990033"/>
            <w:sz w:val="24"/>
            <w:szCs w:val="24"/>
            <w:lang w:eastAsia="el-GR"/>
          </w:rPr>
          <w:delText xml:space="preserve">και στέλεχος </w:delText>
        </w:r>
      </w:del>
      <w:r>
        <w:rPr>
          <w:rFonts w:eastAsia="Times New Roman" w:cs="Times New Roman" w:ascii="Pf universal" w:hAnsi="Pf universal"/>
          <w:color w:val="990033"/>
          <w:sz w:val="24"/>
          <w:szCs w:val="24"/>
          <w:lang w:eastAsia="el-GR"/>
        </w:rPr>
        <w:t>της "Semantix Information Technologies S.A."</w:t>
      </w:r>
      <w:ins w:id="1" w:author="Unknown Author" w:date="2018-09-26T17:46:00Z">
        <w:r>
          <w:rPr>
            <w:rFonts w:eastAsia="Times New Roman" w:cs="Times New Roman" w:ascii="Pf universal" w:hAnsi="Pf universal"/>
            <w:color w:val="990033"/>
            <w:sz w:val="24"/>
            <w:szCs w:val="24"/>
            <w:lang w:eastAsia="el-GR"/>
          </w:rPr>
          <w:t>, μηχανικός λογισμικού στο Κέντρο Αστροφυσικής Χάρβαρντ-Σμισθόνιαν</w:t>
        </w:r>
      </w:ins>
      <w:r>
        <w:rPr>
          <w:rFonts w:eastAsia="Times New Roman" w:cs="Times New Roman" w:ascii="Pf universal" w:hAnsi="Pf universal"/>
          <w:color w:val="990033"/>
          <w:sz w:val="24"/>
          <w:szCs w:val="24"/>
          <w:lang w:eastAsia="el-GR"/>
        </w:rPr>
        <w:t xml:space="preserve"> </w:t>
      </w:r>
      <w:ins w:id="2" w:author="Unknown Author" w:date="2018-09-26T17:52:00Z">
        <w:r>
          <w:rPr>
            <w:rFonts w:eastAsia="Times New Roman" w:cs="Times New Roman" w:ascii="Pf universal" w:hAnsi="Pf universal"/>
            <w:color w:val="990033"/>
            <w:sz w:val="24"/>
            <w:szCs w:val="24"/>
            <w:lang w:eastAsia="el-GR"/>
          </w:rPr>
          <w:t xml:space="preserve">στην Μασαχουσέτη των ΗΠΑ </w:t>
        </w:r>
      </w:ins>
      <w:r>
        <w:rPr>
          <w:rFonts w:eastAsia="Times New Roman" w:cs="Times New Roman" w:ascii="Pf universal" w:hAnsi="Pf universal"/>
          <w:color w:val="990033"/>
          <w:sz w:val="24"/>
          <w:szCs w:val="24"/>
          <w:lang w:eastAsia="el-GR"/>
        </w:rPr>
        <w:t xml:space="preserve">- Γ.: Αθήνα, </w:t>
      </w:r>
      <w:del w:id="3" w:author="Unknown Author" w:date="2018-09-26T18:12:00Z">
        <w:r>
          <w:rPr>
            <w:rFonts w:eastAsia="Times New Roman" w:cs="Times New Roman" w:ascii="Pf universal" w:hAnsi="Pf universal"/>
            <w:color w:val="990033"/>
            <w:sz w:val="24"/>
            <w:szCs w:val="24"/>
            <w:lang w:eastAsia="el-GR"/>
          </w:rPr>
          <w:delText>24.12.</w:delText>
        </w:r>
      </w:del>
      <w:r>
        <w:rPr>
          <w:rFonts w:eastAsia="Times New Roman" w:cs="Times New Roman" w:ascii="Pf universal" w:hAnsi="Pf universal"/>
          <w:color w:val="990033"/>
          <w:sz w:val="24"/>
          <w:szCs w:val="24"/>
          <w:lang w:eastAsia="el-GR"/>
        </w:rPr>
        <w:t xml:space="preserve">1974 - ΟΣ.: Σοφία Χαραμούσου (Απόφοιτη Πληροφορικής Οικονομικού Πανεπιστημίου Αθηνών) - Παι.: Κωνσταντίνος (2005), Άννα - Μαρία (2007) - Γο.: Κωνσταντίνος Περδικέας, Ζαχάρω - Μαρία Διαμαντέα - ΣΠ.: Έλκει την καταγωγή του από τη Μάνη. Πρόνονοί του είναι καταγεγραμμένοι σε ιστορικά αρχεία ως οπλαρχηγοί της Ελληνικής Επαναστάσεως του 1821. Ο παππούς του Μενέλαος Διαμαντέας υπηρέτησε ως υπαξιωματικός στο υποβρύχιο "Παπανικολής" καθ'όλη την διάρκεια του 2ου Παγκοσμίου Πολέμου. Τιμήθηκε για την ηρωική συμμετοχή του από το Ελληνικό και Αγγλικό κράτος. </w:t>
      </w:r>
      <w:del w:id="4" w:author="Unknown Author" w:date="2018-09-26T17:49:00Z">
        <w:r>
          <w:rPr>
            <w:rFonts w:eastAsia="Times New Roman" w:cs="Times New Roman" w:ascii="Pf universal" w:hAnsi="Pf universal"/>
            <w:color w:val="990033"/>
            <w:sz w:val="24"/>
            <w:szCs w:val="24"/>
            <w:lang w:eastAsia="el-GR"/>
          </w:rPr>
          <w:delText xml:space="preserve">Ο παππούς του Γεώργιος Περδικέας ήταν κτηματίας. Ο πατέρας του εργάστηκε στον ιδιωτικό χώρο </w:delText>
        </w:r>
      </w:del>
      <w:r>
        <w:rPr>
          <w:rFonts w:eastAsia="Times New Roman" w:cs="Times New Roman" w:ascii="Pf universal" w:hAnsi="Pf universal"/>
          <w:color w:val="990033"/>
          <w:sz w:val="24"/>
          <w:szCs w:val="24"/>
          <w:lang w:eastAsia="el-GR"/>
        </w:rPr>
        <w:t>- Ε.: Εγκύκλιες σπουδές στην Αθήνα. Απέκτησε το δίπλωμα Μηχανικού Η/Υ &amp; Πληροφορικής από το Τμήμα Μηχανικών Η/Υ &amp; Πληροφορικής του Πανεπιστημίου Πατρών το 1997</w:t>
      </w:r>
      <w:ins w:id="5" w:author="Unknown Author" w:date="2018-09-26T18:05:00Z">
        <w:r>
          <w:rPr>
            <w:rFonts w:eastAsia="Times New Roman" w:cs="Times New Roman" w:ascii="Pf universal" w:hAnsi="Pf universal"/>
            <w:color w:val="990033"/>
            <w:sz w:val="24"/>
            <w:szCs w:val="24"/>
            <w:lang w:eastAsia="el-GR"/>
          </w:rPr>
          <w:t xml:space="preserve"> με βαθμό 9,44</w:t>
        </w:r>
      </w:ins>
      <w:del w:id="6" w:author="Unknown Author" w:date="2018-09-26T18:11:00Z">
        <w:r>
          <w:rPr>
            <w:rFonts w:eastAsia="Times New Roman" w:cs="Times New Roman" w:ascii="Pf universal" w:hAnsi="Pf universal"/>
            <w:color w:val="990033"/>
            <w:sz w:val="24"/>
            <w:szCs w:val="24"/>
            <w:lang w:eastAsia="el-GR"/>
          </w:rPr>
          <w:delText xml:space="preserve">, </w:delText>
        </w:r>
      </w:del>
      <w:del w:id="7" w:author="Unknown Author" w:date="2018-09-26T17:47:00Z">
        <w:r>
          <w:rPr>
            <w:rFonts w:eastAsia="Times New Roman" w:cs="Times New Roman" w:ascii="Pf universal" w:hAnsi="Pf universal"/>
            <w:color w:val="990033"/>
            <w:sz w:val="24"/>
            <w:szCs w:val="24"/>
            <w:lang w:eastAsia="el-GR"/>
          </w:rPr>
          <w:delText xml:space="preserve">ΜΒΑ στα Τεχνοοικονομικά Συστήματα από Διατμηματικό Μεταπτυχιακό Πρόγραμμα Σπουδών του Ε.Μ.Π. και του Πανεπιστημίου Πειραιώς το 2001 </w:delText>
        </w:r>
      </w:del>
      <w:del w:id="8" w:author="Unknown Author" w:date="2018-09-26T18:11:00Z">
        <w:r>
          <w:rPr>
            <w:rFonts w:eastAsia="Times New Roman" w:cs="Times New Roman" w:ascii="Pf universal" w:hAnsi="Pf universal"/>
            <w:color w:val="990033"/>
            <w:sz w:val="24"/>
            <w:szCs w:val="24"/>
            <w:lang w:eastAsia="el-GR"/>
          </w:rPr>
          <w:delText xml:space="preserve">και </w:delText>
        </w:r>
      </w:del>
      <w:ins w:id="9" w:author="Unknown Author" w:date="2018-09-26T18:11:00Z">
        <w:r>
          <w:rPr>
            <w:rFonts w:eastAsia="Times New Roman" w:cs="Times New Roman" w:ascii="Pf universal" w:hAnsi="Pf universal"/>
            <w:color w:val="990033"/>
            <w:sz w:val="24"/>
            <w:szCs w:val="24"/>
            <w:lang w:eastAsia="el-GR"/>
          </w:rPr>
          <w:t xml:space="preserve"> </w:t>
        </w:r>
      </w:ins>
      <w:ins w:id="10" w:author="Unknown Author" w:date="2018-09-26T18:11:00Z">
        <w:r>
          <w:rPr>
            <w:rFonts w:eastAsia="Times New Roman" w:cs="Times New Roman" w:ascii="Pf universal" w:hAnsi="Pf universal"/>
            <w:color w:val="990033"/>
            <w:sz w:val="24"/>
            <w:szCs w:val="24"/>
            <w:lang w:eastAsia="el-GR"/>
          </w:rPr>
          <w:t xml:space="preserve">και Διδακτορικό </w:t>
        </w:r>
      </w:ins>
      <w:del w:id="11" w:author="Unknown Author" w:date="2018-09-26T18:11:00Z">
        <w:r>
          <w:rPr>
            <w:rFonts w:eastAsia="Times New Roman" w:cs="Times New Roman" w:ascii="Pf universal" w:hAnsi="Pf universal"/>
            <w:color w:val="990033"/>
            <w:sz w:val="24"/>
            <w:szCs w:val="24"/>
            <w:lang w:eastAsia="el-GR"/>
          </w:rPr>
          <w:delText>Ph</w:delText>
        </w:r>
      </w:del>
      <w:del w:id="12" w:author="Unknown Author" w:date="2018-09-26T18:12:00Z">
        <w:r>
          <w:rPr>
            <w:rFonts w:eastAsia="Times New Roman" w:cs="Times New Roman" w:ascii="Pf universal" w:hAnsi="Pf universal"/>
            <w:color w:val="990033"/>
            <w:sz w:val="24"/>
            <w:szCs w:val="24"/>
            <w:lang w:eastAsia="el-GR"/>
          </w:rPr>
          <w:delText xml:space="preserve">D. </w:delText>
        </w:r>
      </w:del>
      <w:r>
        <w:rPr>
          <w:rFonts w:eastAsia="Times New Roman" w:cs="Times New Roman" w:ascii="Pf universal" w:hAnsi="Pf universal"/>
          <w:color w:val="990033"/>
          <w:sz w:val="24"/>
          <w:szCs w:val="24"/>
          <w:lang w:eastAsia="el-GR"/>
        </w:rPr>
        <w:t>με ειδίκευση στο λογισμικό τηλεπικοινωνιακών συστημάτων, από το Τμήμα Ηλεκτρολόγων Μηχανικών &amp; Μηχανικών Υπολογιστών του Ε.Μ.Π. το 2001 - K.: Ίδρυσε το 2001 την εταιρεία "Semantix A.E." με αντικείμενο την παροχή υπηρεσιών στο χώρο της Πληροφορικής και Τηλεπικοινωνιών</w:t>
      </w:r>
      <w:ins w:id="13" w:author="Unknown Author" w:date="2018-09-26T17:47:00Z">
        <w:r>
          <w:rPr>
            <w:rFonts w:eastAsia="Times New Roman" w:cs="Times New Roman" w:ascii="Pf universal" w:hAnsi="Pf universal"/>
            <w:color w:val="990033"/>
            <w:sz w:val="24"/>
            <w:szCs w:val="24"/>
            <w:lang w:eastAsia="el-GR"/>
          </w:rPr>
          <w:t xml:space="preserve"> </w:t>
        </w:r>
      </w:ins>
      <w:ins w:id="14" w:author="Unknown Author" w:date="2018-09-26T17:48:00Z">
        <w:r>
          <w:rPr>
            <w:rFonts w:eastAsia="Times New Roman" w:cs="Times New Roman" w:ascii="Pf universal" w:hAnsi="Pf universal"/>
            <w:color w:val="990033"/>
            <w:sz w:val="24"/>
            <w:szCs w:val="24"/>
            <w:lang w:eastAsia="el-GR"/>
          </w:rPr>
          <w:t>–</w:t>
        </w:r>
      </w:ins>
      <w:ins w:id="15" w:author="Unknown Author" w:date="2018-09-26T17:47:00Z">
        <w:r>
          <w:rPr>
            <w:rFonts w:eastAsia="Times New Roman" w:cs="Times New Roman" w:ascii="Pf universal" w:hAnsi="Pf universal"/>
            <w:color w:val="990033"/>
            <w:sz w:val="24"/>
            <w:szCs w:val="24"/>
            <w:lang w:eastAsia="el-GR"/>
          </w:rPr>
          <w:t xml:space="preserve"> </w:t>
        </w:r>
      </w:ins>
      <w:ins w:id="16" w:author="Unknown Author" w:date="2018-09-26T17:48:00Z">
        <w:r>
          <w:rPr>
            <w:rFonts w:eastAsia="Times New Roman" w:cs="Times New Roman" w:ascii="Pf universal" w:hAnsi="Pf universal"/>
            <w:color w:val="990033"/>
            <w:sz w:val="24"/>
            <w:szCs w:val="24"/>
            <w:lang w:eastAsia="el-GR"/>
          </w:rPr>
          <w:t>εξαγοράστηκε με συγχώνευση από την εταιρεία “Neuropublic A.E” το 2011</w:t>
        </w:r>
      </w:ins>
      <w:r>
        <w:rPr>
          <w:rFonts w:eastAsia="Times New Roman" w:cs="Times New Roman" w:ascii="Pf universal" w:hAnsi="Pf universal"/>
          <w:color w:val="990033"/>
          <w:sz w:val="24"/>
          <w:szCs w:val="24"/>
          <w:lang w:eastAsia="el-GR"/>
        </w:rPr>
        <w:t xml:space="preserve">. </w:t>
      </w:r>
      <w:del w:id="17" w:author="Unknown Author" w:date="2018-09-26T17:48:00Z">
        <w:r>
          <w:rPr>
            <w:rFonts w:eastAsia="Times New Roman" w:cs="Times New Roman" w:ascii="Pf universal" w:hAnsi="Pf universal"/>
            <w:color w:val="990033"/>
            <w:sz w:val="24"/>
            <w:szCs w:val="24"/>
            <w:lang w:eastAsia="el-GR"/>
          </w:rPr>
          <w:delText xml:space="preserve">Έχει σημαντική εξαγωγική δραστηριότητα σε όλο τον κόσμο και έχει συνεργαστεί με τις μεγαλύτερες εταιρείες τηλεπικοινωνιών παγκοσμίως </w:delText>
        </w:r>
      </w:del>
      <w:ins w:id="18" w:author="Unknown Author" w:date="2018-09-26T17:51:00Z">
        <w:r>
          <w:rPr>
            <w:rFonts w:eastAsia="Times New Roman" w:cs="Times New Roman" w:ascii="Pf universal" w:hAnsi="Pf universal"/>
            <w:color w:val="990033"/>
            <w:sz w:val="24"/>
            <w:szCs w:val="24"/>
            <w:lang w:eastAsia="el-GR"/>
          </w:rPr>
          <w:t>–</w:t>
        </w:r>
      </w:ins>
      <w:r>
        <w:rPr>
          <w:rFonts w:eastAsia="Times New Roman" w:cs="Times New Roman" w:ascii="Pf universal" w:hAnsi="Pf universal"/>
          <w:color w:val="990033"/>
          <w:sz w:val="24"/>
          <w:szCs w:val="24"/>
          <w:lang w:eastAsia="el-GR"/>
        </w:rPr>
        <w:t xml:space="preserve"> </w:t>
      </w:r>
      <w:ins w:id="19" w:author="Unknown Author" w:date="2018-09-26T17:51:00Z">
        <w:r>
          <w:rPr>
            <w:rFonts w:eastAsia="Times New Roman" w:cs="Times New Roman" w:ascii="Pf universal" w:hAnsi="Pf universal"/>
            <w:color w:val="990033"/>
            <w:sz w:val="24"/>
            <w:szCs w:val="24"/>
            <w:lang w:eastAsia="el-GR"/>
          </w:rPr>
          <w:t>Έχει συνεργαστεί με τις μεγαλύτερες εταιρείες τηλεπικοινωνιών παγκοσμίως και έχει εργαστεί στον Ευρωπαϊκό Οργανισμό Δ</w:t>
        </w:r>
      </w:ins>
      <w:ins w:id="20" w:author="Unknown Author" w:date="2018-09-26T17:52:00Z">
        <w:r>
          <w:rPr>
            <w:rFonts w:eastAsia="Times New Roman" w:cs="Times New Roman" w:ascii="Pf universal" w:hAnsi="Pf universal"/>
            <w:color w:val="990033"/>
            <w:sz w:val="24"/>
            <w:szCs w:val="24"/>
            <w:lang w:eastAsia="el-GR"/>
          </w:rPr>
          <w:t xml:space="preserve">ιαστήματος ως μηχανικός λογισμικού. </w:t>
        </w:r>
      </w:ins>
      <w:r>
        <w:rPr>
          <w:rFonts w:eastAsia="Times New Roman" w:cs="Times New Roman" w:ascii="Pf universal" w:hAnsi="Pf universal"/>
          <w:color w:val="990033"/>
          <w:sz w:val="24"/>
          <w:szCs w:val="24"/>
          <w:lang w:eastAsia="el-GR"/>
        </w:rPr>
        <w:t xml:space="preserve">Δ.: Συγγραφέας του βιβλίου "Object Oriented Software Technologies in Telecommunications - from theory to practice" το 2000 και πολλών άρθρων, δημοσιευμένων εργασιών σε διεθνή επιστημονικά περιοδικά και ανακοινώσεων σε διεθνή και ελληνικά πρακτικά συνεδρίων - Δι.: Εισήχθη πρώτος </w:t>
      </w:r>
      <w:ins w:id="21" w:author="Unknown Author" w:date="2018-09-26T17:56:00Z">
        <w:r>
          <w:rPr>
            <w:rFonts w:eastAsia="Times New Roman" w:cs="Times New Roman" w:ascii="Pf universal" w:hAnsi="Pf universal"/>
            <w:color w:val="990033"/>
            <w:sz w:val="24"/>
            <w:szCs w:val="24"/>
            <w:lang w:eastAsia="el-GR"/>
          </w:rPr>
          <w:t xml:space="preserve">σε όλη την 1η Δέσμη </w:t>
        </w:r>
      </w:ins>
      <w:r>
        <w:rPr>
          <w:rFonts w:eastAsia="Times New Roman" w:cs="Times New Roman" w:ascii="Pf universal" w:hAnsi="Pf universal"/>
          <w:color w:val="990033"/>
          <w:sz w:val="24"/>
          <w:szCs w:val="24"/>
          <w:lang w:eastAsia="el-GR"/>
        </w:rPr>
        <w:t>στις πανελλήνιες εξετάσεις του 1992</w:t>
      </w:r>
      <w:del w:id="22" w:author="Unknown Author" w:date="2018-09-26T17:56:00Z">
        <w:r>
          <w:rPr>
            <w:rFonts w:eastAsia="Times New Roman" w:cs="Times New Roman" w:ascii="Pf universal" w:hAnsi="Pf universal"/>
            <w:color w:val="990033"/>
            <w:sz w:val="24"/>
            <w:szCs w:val="24"/>
            <w:lang w:eastAsia="el-GR"/>
          </w:rPr>
          <w:delText>, απέκτησε 12 αριστεία προόδου κατά τη διάρκεια της σχολικής φοίτησής του το 1986-92</w:delText>
        </w:r>
      </w:del>
      <w:r>
        <w:rPr>
          <w:rFonts w:eastAsia="Times New Roman" w:cs="Times New Roman" w:ascii="Pf universal" w:hAnsi="Pf universal"/>
          <w:color w:val="990033"/>
          <w:sz w:val="24"/>
          <w:szCs w:val="24"/>
          <w:lang w:eastAsia="el-GR"/>
        </w:rPr>
        <w:t xml:space="preserve">. Υπήρξε υπότροφος του Ιδρύματος Μποδοσάκη το 1992-93. Αποφοίτησε 2ος σε σειρά το 1997 από το Τμήμα Μηχανικών Η/Υ και Πληροφορικής. Υπήρξε υπότροφος Ι.Κ.Υ. μεταπτυχιακών σπουδών το 1997-2000. Έλαβε το 2000 βραβείο για ερευνητική εργασία του στο διαδίκτυο και την επιστήμη της Πληροφορικής διακρινόμενος μεταξύ υποψηφίων από τριάντα πανεπιστήμια παγκοσμίως - Χ.: </w:t>
      </w:r>
      <w:del w:id="23" w:author="Unknown Author" w:date="2018-09-26T18:10:00Z">
        <w:r>
          <w:rPr>
            <w:rFonts w:eastAsia="Times New Roman" w:cs="Times New Roman" w:ascii="Pf universal" w:hAnsi="Pf universal"/>
            <w:color w:val="990033"/>
            <w:sz w:val="24"/>
            <w:szCs w:val="24"/>
            <w:lang w:eastAsia="el-GR"/>
          </w:rPr>
          <w:delText>Μελέτη</w:delText>
        </w:r>
      </w:del>
      <w:r>
        <w:rPr>
          <w:rFonts w:eastAsia="Times New Roman" w:cs="Times New Roman" w:ascii="Pf universal" w:hAnsi="Pf universal"/>
          <w:color w:val="990033"/>
          <w:sz w:val="24"/>
          <w:szCs w:val="24"/>
          <w:lang w:eastAsia="el-GR"/>
        </w:rPr>
        <w:t xml:space="preserve"> </w:t>
      </w:r>
      <w:ins w:id="24" w:author="Unknown Author" w:date="2018-09-26T18:10:00Z">
        <w:r>
          <w:rPr>
            <w:rFonts w:eastAsia="Times New Roman" w:cs="Times New Roman" w:ascii="Pf universal" w:hAnsi="Pf universal"/>
            <w:color w:val="990033"/>
            <w:sz w:val="24"/>
            <w:szCs w:val="24"/>
            <w:lang w:eastAsia="el-GR"/>
          </w:rPr>
          <w:t>Μ</w:t>
        </w:r>
      </w:ins>
      <w:ins w:id="25" w:author="Unknown Author" w:date="2018-09-26T17:48:00Z">
        <w:r>
          <w:rPr>
            <w:rFonts w:eastAsia="Times New Roman" w:cs="Times New Roman" w:ascii="Pf universal" w:hAnsi="Pf universal"/>
            <w:color w:val="990033"/>
            <w:sz w:val="24"/>
            <w:szCs w:val="24"/>
            <w:lang w:eastAsia="el-GR"/>
          </w:rPr>
          <w:t>αθηματικ</w:t>
        </w:r>
      </w:ins>
      <w:ins w:id="26" w:author="Unknown Author" w:date="2018-09-26T18:10:00Z">
        <w:r>
          <w:rPr>
            <w:rFonts w:eastAsia="Times New Roman" w:cs="Times New Roman" w:ascii="Pf universal" w:hAnsi="Pf universal"/>
            <w:color w:val="990033"/>
            <w:sz w:val="24"/>
            <w:szCs w:val="24"/>
            <w:lang w:eastAsia="el-GR"/>
          </w:rPr>
          <w:t>ά</w:t>
        </w:r>
      </w:ins>
      <w:ins w:id="27" w:author="Unknown Author" w:date="2018-09-26T18:10:00Z">
        <w:r>
          <w:rPr>
            <w:rFonts w:eastAsia="Times New Roman" w:cs="Times New Roman" w:ascii="Pf universal" w:hAnsi="Pf universal"/>
            <w:color w:val="990033"/>
            <w:sz w:val="24"/>
            <w:szCs w:val="24"/>
            <w:lang w:eastAsia="el-GR"/>
          </w:rPr>
          <w:t xml:space="preserve">, </w:t>
        </w:r>
      </w:ins>
      <w:del w:id="28" w:author="Unknown Author" w:date="2018-09-26T18:10:00Z">
        <w:r>
          <w:rPr>
            <w:rFonts w:eastAsia="Times New Roman" w:cs="Times New Roman" w:ascii="Pf universal" w:hAnsi="Pf universal"/>
            <w:color w:val="990033"/>
            <w:sz w:val="24"/>
            <w:szCs w:val="24"/>
            <w:lang w:eastAsia="el-GR"/>
          </w:rPr>
          <w:delText>ι</w:delText>
        </w:r>
      </w:del>
      <w:ins w:id="29" w:author="Unknown Author" w:date="2018-09-26T18:10:00Z">
        <w:r>
          <w:rPr>
            <w:rFonts w:eastAsia="Times New Roman" w:cs="Times New Roman" w:ascii="Pf universal" w:hAnsi="Pf universal"/>
            <w:color w:val="990033"/>
            <w:sz w:val="24"/>
            <w:szCs w:val="24"/>
            <w:lang w:eastAsia="el-GR"/>
          </w:rPr>
          <w:t>Ι</w:t>
        </w:r>
      </w:ins>
      <w:r>
        <w:rPr>
          <w:rFonts w:eastAsia="Times New Roman" w:cs="Times New Roman" w:ascii="Pf universal" w:hAnsi="Pf universal"/>
          <w:color w:val="990033"/>
          <w:sz w:val="24"/>
          <w:szCs w:val="24"/>
          <w:lang w:eastAsia="el-GR"/>
        </w:rPr>
        <w:t>στορία</w:t>
      </w:r>
      <w:del w:id="30" w:author="Unknown Author" w:date="2018-09-26T18:10:00Z">
        <w:r>
          <w:rPr>
            <w:rFonts w:eastAsia="Times New Roman" w:cs="Times New Roman" w:ascii="Pf universal" w:hAnsi="Pf universal"/>
            <w:color w:val="990033"/>
            <w:sz w:val="24"/>
            <w:szCs w:val="24"/>
            <w:lang w:eastAsia="el-GR"/>
          </w:rPr>
          <w:delText>ς</w:delText>
        </w:r>
      </w:del>
      <w:del w:id="31" w:author="Unknown Author" w:date="2018-09-26T17:48:00Z">
        <w:r>
          <w:rPr>
            <w:rFonts w:eastAsia="Times New Roman" w:cs="Times New Roman" w:ascii="Pf universal" w:hAnsi="Pf universal"/>
            <w:color w:val="990033"/>
            <w:sz w:val="24"/>
            <w:szCs w:val="24"/>
            <w:lang w:eastAsia="el-GR"/>
          </w:rPr>
          <w:delText>,</w:delText>
        </w:r>
      </w:del>
      <w:ins w:id="32" w:author="Unknown Author" w:date="2018-09-26T18:09:00Z">
        <w:r>
          <w:rPr>
            <w:rFonts w:eastAsia="Times New Roman" w:cs="Times New Roman" w:ascii="Pf universal" w:hAnsi="Pf universal"/>
            <w:color w:val="990033"/>
            <w:sz w:val="24"/>
            <w:szCs w:val="24"/>
            <w:lang w:eastAsia="el-GR"/>
          </w:rPr>
          <w:t xml:space="preserve">, </w:t>
        </w:r>
      </w:ins>
      <w:ins w:id="33" w:author="Unknown Author" w:date="2018-09-26T18:10:00Z">
        <w:r>
          <w:rPr>
            <w:rFonts w:eastAsia="Times New Roman" w:cs="Times New Roman" w:ascii="Pf universal" w:hAnsi="Pf universal"/>
            <w:color w:val="990033"/>
            <w:sz w:val="24"/>
            <w:szCs w:val="24"/>
            <w:lang w:eastAsia="el-GR"/>
          </w:rPr>
          <w:t>Σ</w:t>
        </w:r>
      </w:ins>
      <w:ins w:id="34" w:author="Unknown Author" w:date="2018-09-26T17:54:00Z">
        <w:r>
          <w:rPr>
            <w:rFonts w:eastAsia="Times New Roman" w:cs="Times New Roman" w:ascii="Pf universal" w:hAnsi="Pf universal"/>
            <w:color w:val="990033"/>
            <w:sz w:val="24"/>
            <w:szCs w:val="24"/>
            <w:lang w:eastAsia="el-GR"/>
          </w:rPr>
          <w:t>κάκι</w:t>
        </w:r>
      </w:ins>
      <w:del w:id="35" w:author="Unknown Author" w:date="2018-09-26T17:48:00Z">
        <w:r>
          <w:rPr>
            <w:rFonts w:eastAsia="Times New Roman" w:cs="Times New Roman" w:ascii="Pf universal" w:hAnsi="Pf universal"/>
            <w:color w:val="990033"/>
            <w:sz w:val="24"/>
            <w:szCs w:val="24"/>
            <w:lang w:eastAsia="el-GR"/>
          </w:rPr>
          <w:delText xml:space="preserve"> πολιτικής, φιλοσοφίας </w:delText>
        </w:r>
      </w:del>
      <w:r>
        <w:rPr>
          <w:rFonts w:eastAsia="Times New Roman" w:cs="Times New Roman" w:ascii="Pf universal" w:hAnsi="Pf universal"/>
          <w:color w:val="990033"/>
          <w:sz w:val="24"/>
          <w:szCs w:val="24"/>
          <w:lang w:eastAsia="el-GR"/>
        </w:rPr>
        <w:t xml:space="preserve">- Γλ.: Αγγλικά - E-Mail: mperdikeas@gmail.com </w:t>
      </w:r>
    </w:p>
    <w:p>
      <w:pPr>
        <w:pStyle w:val="Normal"/>
        <w:spacing w:lineRule="auto" w:line="240" w:before="0" w:after="0"/>
        <w:jc w:val="both"/>
        <w:rPr>
          <w:rFonts w:ascii="Pf universal" w:hAnsi="Pf universal" w:eastAsia="Times New Roman" w:cs="Times New Roman"/>
          <w:color w:val="990033"/>
          <w:sz w:val="24"/>
          <w:szCs w:val="24"/>
          <w:lang w:eastAsia="el-GR"/>
        </w:rPr>
      </w:pPr>
      <w:r>
        <w:rPr>
          <w:rFonts w:eastAsia="Times New Roman" w:cs="Times New Roman" w:ascii="Pf universal" w:hAnsi="Pf universal"/>
          <w:color w:val="990033"/>
          <w:sz w:val="24"/>
          <w:szCs w:val="24"/>
          <w:lang w:eastAsia="el-GR"/>
        </w:rPr>
      </w:r>
    </w:p>
    <w:p>
      <w:pPr>
        <w:pStyle w:val="Normal"/>
        <w:spacing w:lineRule="auto" w:line="240" w:before="0" w:after="240"/>
        <w:jc w:val="both"/>
        <w:rPr>
          <w:rFonts w:ascii="Calibri" w:hAnsi="Calibri" w:eastAsia="Times New Roman" w:cs="Times New Roman"/>
          <w:color w:val="990033"/>
          <w:sz w:val="24"/>
          <w:szCs w:val="24"/>
          <w:lang w:eastAsia="el-GR"/>
        </w:rPr>
      </w:pPr>
      <w:r>
        <w:rPr>
          <w:rFonts w:eastAsia="Times New Roman" w:cs="Times New Roman" w:ascii="Pf universal" w:hAnsi="Pf universal"/>
          <w:color w:val="990033"/>
          <w:sz w:val="24"/>
          <w:szCs w:val="24"/>
          <w:lang w:eastAsia="el-GR"/>
        </w:rPr>
        <w:t xml:space="preserve"> </w:t>
      </w:r>
      <w:r>
        <w:rPr>
          <w:rFonts w:eastAsia="Times New Roman" w:cs="Times New Roman" w:ascii="Pf universal" w:hAnsi="Pf universal"/>
          <w:color w:val="990033"/>
          <w:sz w:val="24"/>
          <w:szCs w:val="24"/>
          <w:lang w:eastAsia="el-GR"/>
        </w:rPr>
        <w:br/>
        <w:br/>
      </w:r>
    </w:p>
    <w:p>
      <w:pPr>
        <w:pStyle w:val="Normal"/>
        <w:tabs>
          <w:tab w:val="left" w:pos="8385" w:leader="none"/>
        </w:tabs>
        <w:jc w:val="both"/>
        <w:rPr>
          <w:rFonts w:ascii="Pf universal" w:hAnsi="Pf universal"/>
          <w:b/>
          <w:b/>
          <w:color w:val="990033"/>
          <w:sz w:val="24"/>
          <w:szCs w:val="24"/>
        </w:rPr>
      </w:pPr>
      <w:r>
        <w:rPr>
          <w:rFonts w:ascii="Pf universal" w:hAnsi="Pf universal"/>
          <w:b/>
          <w:color w:val="990033"/>
          <w:sz w:val="24"/>
          <w:szCs w:val="24"/>
        </w:rPr>
        <w:t>ΕΠΕΞΗΓΗΣΗ ΠΕΔΙΩΝ ΒΙΟΓΡΑΦΙΑΣ:</w:t>
      </w:r>
    </w:p>
    <w:p>
      <w:pPr>
        <w:pStyle w:val="Normal"/>
        <w:tabs>
          <w:tab w:val="left" w:pos="8385" w:leader="none"/>
        </w:tabs>
        <w:spacing w:before="0" w:after="200"/>
        <w:jc w:val="both"/>
        <w:rPr/>
      </w:pPr>
      <w:r>
        <w:rPr>
          <w:rFonts w:ascii="Pf universal" w:hAnsi="Pf universal"/>
          <w:color w:val="990033"/>
          <w:sz w:val="24"/>
          <w:szCs w:val="24"/>
        </w:rPr>
        <w:t>Θέση/Επάγγελμα</w:t>
      </w:r>
      <w:r>
        <w:rPr>
          <w:color w:val="990033"/>
          <w:sz w:val="24"/>
          <w:szCs w:val="24"/>
        </w:rPr>
        <w:t xml:space="preserve"> </w:t>
      </w:r>
      <w:r>
        <w:rPr>
          <w:rFonts w:ascii="Pf universal" w:hAnsi="Pf universal"/>
          <w:b/>
          <w:color w:val="990033"/>
          <w:sz w:val="24"/>
          <w:szCs w:val="24"/>
        </w:rPr>
        <w:t>(Θ),</w:t>
      </w:r>
      <w:r>
        <w:rPr>
          <w:rFonts w:ascii="Pf universal" w:hAnsi="Pf universal"/>
          <w:color w:val="990033"/>
          <w:sz w:val="24"/>
          <w:szCs w:val="24"/>
        </w:rPr>
        <w:t xml:space="preserve"> Όνομα Εταιρείας</w:t>
      </w:r>
      <w:r>
        <w:rPr>
          <w:color w:val="990033"/>
          <w:sz w:val="24"/>
          <w:szCs w:val="24"/>
        </w:rPr>
        <w:t xml:space="preserve"> </w:t>
      </w:r>
      <w:r>
        <w:rPr>
          <w:rFonts w:ascii="Pf universal" w:hAnsi="Pf universal"/>
          <w:b/>
          <w:color w:val="990033"/>
          <w:sz w:val="24"/>
          <w:szCs w:val="24"/>
        </w:rPr>
        <w:t>(ΟΕ)</w:t>
      </w:r>
      <w:r>
        <w:rPr>
          <w:rFonts w:ascii="Pf universal" w:hAnsi="Pf universal"/>
          <w:color w:val="990033"/>
          <w:sz w:val="24"/>
          <w:szCs w:val="24"/>
        </w:rPr>
        <w:t>, Διεύθυνση εταιρείας (υπηρεσίας) (</w:t>
      </w:r>
      <w:r>
        <w:rPr>
          <w:rFonts w:ascii="Pf universal" w:hAnsi="Pf universal"/>
          <w:b/>
          <w:color w:val="990033"/>
          <w:sz w:val="24"/>
          <w:szCs w:val="24"/>
        </w:rPr>
        <w:t>ΔΥ),</w:t>
      </w:r>
      <w:r>
        <w:rPr>
          <w:rFonts w:ascii="Pf universal" w:hAnsi="Pf universal"/>
          <w:color w:val="990033"/>
          <w:sz w:val="24"/>
          <w:szCs w:val="24"/>
        </w:rPr>
        <w:t xml:space="preserve"> Διεύθυνση</w:t>
      </w:r>
      <w:r>
        <w:rPr>
          <w:color w:val="990033"/>
          <w:sz w:val="24"/>
          <w:szCs w:val="24"/>
        </w:rPr>
        <w:t xml:space="preserve"> </w:t>
      </w:r>
      <w:r>
        <w:rPr>
          <w:rFonts w:ascii="Pf universal" w:hAnsi="Pf universal"/>
          <w:color w:val="990033"/>
          <w:sz w:val="24"/>
          <w:szCs w:val="24"/>
        </w:rPr>
        <w:t>οικίας</w:t>
      </w:r>
      <w:r>
        <w:rPr>
          <w:color w:val="990033"/>
          <w:sz w:val="24"/>
          <w:szCs w:val="24"/>
        </w:rPr>
        <w:t xml:space="preserve"> </w:t>
      </w:r>
      <w:r>
        <w:rPr>
          <w:rFonts w:ascii="Pf universal" w:hAnsi="Pf universal"/>
          <w:b/>
          <w:color w:val="990033"/>
          <w:sz w:val="24"/>
          <w:szCs w:val="24"/>
        </w:rPr>
        <w:t>(ΔΟ)</w:t>
      </w:r>
      <w:r>
        <w:rPr>
          <w:color w:val="990033"/>
          <w:sz w:val="24"/>
          <w:szCs w:val="24"/>
        </w:rPr>
        <w:t xml:space="preserve">, </w:t>
      </w:r>
      <w:r>
        <w:rPr>
          <w:rFonts w:ascii="Pf universal" w:hAnsi="Pf universal"/>
          <w:color w:val="990033"/>
          <w:sz w:val="24"/>
          <w:szCs w:val="24"/>
        </w:rPr>
        <w:t>Τόπος και ημερομηνία γέννησης</w:t>
      </w:r>
      <w:r>
        <w:rPr>
          <w:color w:val="990033"/>
          <w:sz w:val="24"/>
          <w:szCs w:val="24"/>
        </w:rPr>
        <w:t xml:space="preserve"> </w:t>
      </w:r>
      <w:r>
        <w:rPr>
          <w:rFonts w:ascii="Pf universal" w:hAnsi="Pf universal"/>
          <w:b/>
          <w:color w:val="990033"/>
          <w:sz w:val="24"/>
          <w:szCs w:val="24"/>
        </w:rPr>
        <w:t>(Γ)</w:t>
      </w:r>
      <w:r>
        <w:rPr>
          <w:color w:val="990033"/>
          <w:sz w:val="24"/>
          <w:szCs w:val="24"/>
        </w:rPr>
        <w:t xml:space="preserve">, </w:t>
      </w:r>
      <w:r>
        <w:rPr>
          <w:rFonts w:ascii="Pf universal" w:hAnsi="Pf universal"/>
          <w:color w:val="990033"/>
          <w:sz w:val="24"/>
          <w:szCs w:val="24"/>
        </w:rPr>
        <w:t xml:space="preserve">Οικογενειακή κατάσταση (Πατρώνυμο συζύγου)  </w:t>
      </w:r>
      <w:r>
        <w:rPr>
          <w:rFonts w:ascii="Pf universal" w:hAnsi="Pf universal"/>
          <w:b/>
          <w:color w:val="990033"/>
          <w:sz w:val="24"/>
          <w:szCs w:val="24"/>
        </w:rPr>
        <w:t>(ΟΣ)</w:t>
      </w:r>
      <w:r>
        <w:rPr>
          <w:rFonts w:ascii="Pf universal" w:hAnsi="Pf universal"/>
          <w:color w:val="990033"/>
          <w:sz w:val="24"/>
          <w:szCs w:val="24"/>
        </w:rPr>
        <w:t xml:space="preserve">, Παιδιά (μικρό όνομα και έτος γέννησης)  </w:t>
      </w:r>
      <w:r>
        <w:rPr>
          <w:rFonts w:ascii="Pf universal" w:hAnsi="Pf universal"/>
          <w:b/>
          <w:color w:val="990033"/>
          <w:sz w:val="24"/>
          <w:szCs w:val="24"/>
        </w:rPr>
        <w:t>(Παι)</w:t>
      </w:r>
      <w:r>
        <w:rPr>
          <w:rFonts w:ascii="Pf universal" w:hAnsi="Pf universal"/>
          <w:color w:val="990033"/>
          <w:sz w:val="24"/>
          <w:szCs w:val="24"/>
        </w:rPr>
        <w:t xml:space="preserve">, Γονείς  </w:t>
      </w:r>
      <w:r>
        <w:rPr>
          <w:rFonts w:ascii="Pf universal" w:hAnsi="Pf universal"/>
          <w:b/>
          <w:color w:val="990033"/>
          <w:sz w:val="24"/>
          <w:szCs w:val="24"/>
        </w:rPr>
        <w:t>(Γο)</w:t>
      </w:r>
      <w:r>
        <w:rPr>
          <w:rFonts w:ascii="Pf universal" w:hAnsi="Pf universal"/>
          <w:color w:val="990033"/>
          <w:sz w:val="24"/>
          <w:szCs w:val="24"/>
        </w:rPr>
        <w:t xml:space="preserve">, Σημαντικοί πρόγονοι  </w:t>
      </w:r>
      <w:r>
        <w:rPr>
          <w:rFonts w:ascii="Pf universal" w:hAnsi="Pf universal"/>
          <w:b/>
          <w:color w:val="990033"/>
          <w:sz w:val="24"/>
          <w:szCs w:val="24"/>
        </w:rPr>
        <w:t>(ΣΠ)</w:t>
      </w:r>
      <w:r>
        <w:rPr>
          <w:rFonts w:ascii="Pf universal" w:hAnsi="Pf universal"/>
          <w:color w:val="990033"/>
          <w:sz w:val="24"/>
          <w:szCs w:val="24"/>
        </w:rPr>
        <w:t xml:space="preserve">, Εκπαίδευση  </w:t>
      </w:r>
      <w:r>
        <w:rPr>
          <w:rFonts w:ascii="Pf universal" w:hAnsi="Pf universal"/>
          <w:b/>
          <w:color w:val="990033"/>
          <w:sz w:val="24"/>
          <w:szCs w:val="24"/>
        </w:rPr>
        <w:t>(Ε)</w:t>
      </w:r>
      <w:r>
        <w:rPr>
          <w:rFonts w:ascii="Pf universal" w:hAnsi="Pf universal"/>
          <w:color w:val="990033"/>
          <w:sz w:val="24"/>
          <w:szCs w:val="24"/>
        </w:rPr>
        <w:t xml:space="preserve">, Καριέρα </w:t>
      </w:r>
      <w:r>
        <w:rPr>
          <w:rFonts w:ascii="Pf universal" w:hAnsi="Pf universal"/>
          <w:b/>
          <w:color w:val="990033"/>
          <w:sz w:val="24"/>
          <w:szCs w:val="24"/>
        </w:rPr>
        <w:t>(Κ)</w:t>
      </w:r>
      <w:r>
        <w:rPr>
          <w:rFonts w:ascii="Pf universal" w:hAnsi="Pf universal"/>
          <w:color w:val="990033"/>
          <w:sz w:val="24"/>
          <w:szCs w:val="24"/>
        </w:rPr>
        <w:t xml:space="preserve">, Ιδιαίτερα Επιτεύγματα </w:t>
      </w:r>
      <w:r>
        <w:rPr>
          <w:rFonts w:ascii="Pf universal" w:hAnsi="Pf universal"/>
          <w:b/>
          <w:color w:val="990033"/>
          <w:sz w:val="24"/>
          <w:szCs w:val="24"/>
        </w:rPr>
        <w:t>(ΙΕ)</w:t>
      </w:r>
      <w:r>
        <w:rPr>
          <w:rFonts w:ascii="Pf universal" w:hAnsi="Pf universal"/>
          <w:color w:val="990033"/>
          <w:sz w:val="24"/>
          <w:szCs w:val="24"/>
        </w:rPr>
        <w:t xml:space="preserve">, Δημοσιεύσεις (μεγ. 5 τίτλοι) </w:t>
      </w:r>
      <w:r>
        <w:rPr>
          <w:rFonts w:ascii="Pf universal" w:hAnsi="Pf universal"/>
          <w:b/>
          <w:color w:val="990033"/>
          <w:sz w:val="24"/>
          <w:szCs w:val="24"/>
        </w:rPr>
        <w:t>(Δ)</w:t>
      </w:r>
      <w:r>
        <w:rPr>
          <w:rFonts w:ascii="Pf universal" w:hAnsi="Pf universal"/>
          <w:color w:val="990033"/>
          <w:sz w:val="24"/>
          <w:szCs w:val="24"/>
        </w:rPr>
        <w:t xml:space="preserve">, Διακρίσεις  </w:t>
      </w:r>
      <w:r>
        <w:rPr>
          <w:rFonts w:ascii="Pf universal" w:hAnsi="Pf universal"/>
          <w:b/>
          <w:color w:val="990033"/>
          <w:sz w:val="24"/>
          <w:szCs w:val="24"/>
        </w:rPr>
        <w:t>(Δι)</w:t>
      </w:r>
      <w:r>
        <w:rPr>
          <w:rFonts w:ascii="Pf universal" w:hAnsi="Pf universal"/>
          <w:color w:val="990033"/>
          <w:sz w:val="24"/>
          <w:szCs w:val="24"/>
        </w:rPr>
        <w:t xml:space="preserve">, Μέλος ενώσεων και οργανώσεων  </w:t>
      </w:r>
      <w:r>
        <w:rPr>
          <w:rFonts w:ascii="Pf universal" w:hAnsi="Pf universal"/>
          <w:b/>
          <w:color w:val="990033"/>
          <w:sz w:val="24"/>
          <w:szCs w:val="24"/>
        </w:rPr>
        <w:t>(Μ)</w:t>
      </w:r>
      <w:r>
        <w:rPr>
          <w:rFonts w:ascii="Pf universal" w:hAnsi="Pf universal"/>
          <w:color w:val="990033"/>
          <w:sz w:val="24"/>
          <w:szCs w:val="24"/>
        </w:rPr>
        <w:t>,</w:t>
      </w:r>
      <w:r>
        <w:rPr>
          <w:color w:val="990033"/>
          <w:sz w:val="24"/>
          <w:szCs w:val="24"/>
        </w:rPr>
        <w:t xml:space="preserve"> </w:t>
      </w:r>
      <w:r>
        <w:rPr>
          <w:rFonts w:ascii="Pf universal" w:hAnsi="Pf universal"/>
          <w:color w:val="990033"/>
          <w:sz w:val="24"/>
          <w:szCs w:val="24"/>
        </w:rPr>
        <w:t xml:space="preserve">Χόμπι  </w:t>
      </w:r>
      <w:r>
        <w:rPr>
          <w:rFonts w:ascii="Pf universal" w:hAnsi="Pf universal"/>
          <w:b/>
          <w:color w:val="990033"/>
          <w:sz w:val="24"/>
          <w:szCs w:val="24"/>
        </w:rPr>
        <w:t>(Χ)</w:t>
      </w:r>
      <w:r>
        <w:rPr>
          <w:rFonts w:ascii="Pf universal" w:hAnsi="Pf universal"/>
          <w:color w:val="990033"/>
          <w:sz w:val="24"/>
          <w:szCs w:val="24"/>
        </w:rPr>
        <w:t xml:space="preserve">, Γλώσσες για διεθνή επικοινωνία  </w:t>
      </w:r>
      <w:r>
        <w:rPr>
          <w:rFonts w:ascii="Pf universal" w:hAnsi="Pf universal"/>
          <w:b/>
          <w:color w:val="990033"/>
          <w:sz w:val="24"/>
          <w:szCs w:val="24"/>
        </w:rPr>
        <w:t>(Γλ)</w:t>
      </w:r>
      <w:r>
        <w:rPr>
          <w:rFonts w:ascii="Pf universal" w:hAnsi="Pf universal"/>
          <w:color w:val="990033"/>
          <w:sz w:val="24"/>
          <w:szCs w:val="24"/>
        </w:rPr>
        <w:t xml:space="preserve">, </w:t>
      </w:r>
      <w:r>
        <w:rPr>
          <w:rFonts w:ascii="Pf universal" w:hAnsi="Pf universal"/>
          <w:b/>
          <w:color w:val="990033"/>
          <w:sz w:val="24"/>
          <w:szCs w:val="24"/>
        </w:rPr>
        <w:t>Email,</w:t>
      </w:r>
      <w:r>
        <w:rPr>
          <w:rFonts w:ascii="Pf universal" w:hAnsi="Pf universal"/>
          <w:color w:val="990033"/>
          <w:sz w:val="24"/>
          <w:szCs w:val="24"/>
        </w:rPr>
        <w:t xml:space="preserve"> Ιστοσελίδα </w:t>
      </w:r>
      <w:r>
        <w:rPr>
          <w:rFonts w:ascii="Pf universal" w:hAnsi="Pf universal"/>
          <w:b/>
          <w:color w:val="990033"/>
          <w:sz w:val="24"/>
          <w:szCs w:val="24"/>
        </w:rPr>
        <w:t>(</w:t>
      </w:r>
      <w:r>
        <w:rPr>
          <w:rFonts w:ascii="Pf universal" w:hAnsi="Pf universal"/>
          <w:b/>
          <w:color w:val="990033"/>
          <w:sz w:val="24"/>
          <w:szCs w:val="24"/>
          <w:lang w:val="en-US"/>
        </w:rPr>
        <w:t>URL</w:t>
      </w:r>
      <w:r>
        <w:rPr>
          <w:rFonts w:ascii="Pf universal" w:hAnsi="Pf universal"/>
          <w:b/>
          <w:color w:val="990033"/>
          <w:sz w:val="24"/>
          <w:szCs w:val="24"/>
        </w:rPr>
        <w:t>)</w:t>
      </w:r>
    </w:p>
    <w:sectPr>
      <w:headerReference w:type="default" r:id="rId3"/>
      <w:footerReference w:type="default" r:id="rId4"/>
      <w:type w:val="nextPage"/>
      <w:pgSz w:orient="landscape" w:w="16838" w:h="11906"/>
      <w:pgMar w:left="1200" w:right="1200" w:header="1148" w:top="1205" w:footer="1148" w:bottom="1205" w:gutter="0"/>
      <w:pgBorders w:display="allPages" w:offsetFrom="text">
        <w:top w:val="thickThinMediumGap" w:sz="24" w:space="5" w:color="943634"/>
        <w:left w:val="thickThinMediumGap" w:sz="24" w:space="6" w:color="943634"/>
        <w:bottom w:val="thickThinMediumGap" w:sz="24" w:space="5" w:color="943634"/>
        <w:right w:val="thickThinMediumGap" w:sz="24" w:space="6" w:color="943634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f univers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trackRevisions/>
  <w:defaultTabStop w:val="720"/>
  <w:compat/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l-G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a025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Κεφαλίδα Char"/>
    <w:basedOn w:val="DefaultParagraphFont"/>
    <w:link w:val="a3"/>
    <w:uiPriority w:val="99"/>
    <w:semiHidden/>
    <w:qFormat/>
    <w:rsid w:val="009c39a6"/>
    <w:rPr/>
  </w:style>
  <w:style w:type="character" w:styleId="Char1" w:customStyle="1">
    <w:name w:val="Υποσέλιδο Char"/>
    <w:basedOn w:val="DefaultParagraphFont"/>
    <w:link w:val="a4"/>
    <w:uiPriority w:val="99"/>
    <w:semiHidden/>
    <w:qFormat/>
    <w:rsid w:val="009c39a6"/>
    <w:rPr/>
  </w:style>
  <w:style w:type="character" w:styleId="Char2" w:customStyle="1">
    <w:name w:val="Κείμενο πλαισίου Char"/>
    <w:basedOn w:val="DefaultParagraphFont"/>
    <w:link w:val="a5"/>
    <w:uiPriority w:val="99"/>
    <w:semiHidden/>
    <w:qFormat/>
    <w:rsid w:val="007a65b3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ec4daa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Char"/>
    <w:uiPriority w:val="99"/>
    <w:semiHidden/>
    <w:unhideWhenUsed/>
    <w:rsid w:val="009c39a6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Char0"/>
    <w:uiPriority w:val="99"/>
    <w:semiHidden/>
    <w:unhideWhenUsed/>
    <w:rsid w:val="009c39a6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Char1"/>
    <w:uiPriority w:val="99"/>
    <w:semiHidden/>
    <w:unhideWhenUsed/>
    <w:qFormat/>
    <w:rsid w:val="007a65b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0927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5A5268-1BDA-45DC-BCFF-1D38BE974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LibreOffice/5.1.6.2$Linux_X86_64 LibreOffice_project/10m0$Build-2</Application>
  <Pages>2</Pages>
  <Words>372</Words>
  <Characters>2344</Characters>
  <CharactersWithSpaces>3016</CharactersWithSpaces>
  <Paragraphs>8</Paragraphs>
  <Company>-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2018-04-16T15:17:00Z</dcterms:created>
  <dc:creator>central3</dc:creator>
  <dc:description/>
  <dc:language>en-US</dc:language>
  <cp:lastModifiedBy/>
  <dcterms:modified xsi:type="dcterms:W3CDTF">2018-09-26T18:13:01Z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-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